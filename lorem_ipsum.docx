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136F" w14:textId="0A7C261C" w:rsidR="007F39CC" w:rsidRPr="003953BC" w:rsidRDefault="007F39CC" w:rsidP="007F39CC">
      <w:pPr>
        <w:pStyle w:val="NormalWeb"/>
        <w:shd w:val="clear" w:color="auto" w:fill="FFFFFF"/>
        <w:spacing w:before="0" w:beforeAutospacing="0" w:after="225" w:afterAutospacing="0"/>
        <w:jc w:val="both"/>
        <w:rPr>
          <w:rFonts w:ascii="Arial" w:hAnsi="Arial" w:cs="Arial"/>
          <w:color w:val="000000"/>
          <w:sz w:val="21"/>
          <w:szCs w:val="21"/>
        </w:rPr>
      </w:pPr>
      <w:r w:rsidRPr="003953BC">
        <w:rPr>
          <w:rFonts w:ascii="Arial" w:hAnsi="Arial" w:cs="Arial"/>
          <w:color w:val="000000"/>
          <w:sz w:val="21"/>
          <w:szCs w:val="21"/>
        </w:rPr>
        <w:t xml:space="preserve">"Lorem ipsum dolor sit amet, consectetur </w:t>
      </w:r>
      <w:ins w:id="0" w:author="Alan Guedes" w:date="2022-03-03T09:10:00Z">
        <w:r w:rsidR="00FE65D1" w:rsidRPr="003953BC">
          <w:rPr>
            <w:rFonts w:ascii="Arial" w:hAnsi="Arial" w:cs="Arial"/>
            <w:color w:val="000000"/>
            <w:sz w:val="21"/>
            <w:szCs w:val="21"/>
          </w:rPr>
          <w:t>Lorem ipsum</w:t>
        </w:r>
      </w:ins>
      <w:del w:id="1" w:author="Alan Guedes" w:date="2022-03-03T09:10:00Z">
        <w:r w:rsidRPr="003953BC" w:rsidDel="00FE65D1">
          <w:rPr>
            <w:rFonts w:ascii="Arial" w:hAnsi="Arial" w:cs="Arial"/>
            <w:color w:val="000000"/>
            <w:sz w:val="21"/>
            <w:szCs w:val="21"/>
          </w:rPr>
          <w:delText xml:space="preserve">adipiscing </w:delText>
        </w:r>
      </w:del>
      <w:r w:rsidRPr="003953BC">
        <w:rPr>
          <w:rFonts w:ascii="Arial" w:hAnsi="Arial" w:cs="Arial"/>
          <w:color w:val="000000"/>
          <w:sz w:val="21"/>
          <w:szCs w:val="21"/>
        </w:rPr>
        <w:t>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FE8DD12" w14:textId="2287FDEA" w:rsidR="007F39CC" w:rsidRPr="003953BC" w:rsidRDefault="007F39CC" w:rsidP="007F39CC">
      <w:pPr>
        <w:pStyle w:val="NormalWeb"/>
        <w:shd w:val="clear" w:color="auto" w:fill="FFFFFF"/>
        <w:spacing w:before="0" w:beforeAutospacing="0" w:after="225" w:afterAutospacing="0"/>
        <w:jc w:val="both"/>
        <w:rPr>
          <w:rFonts w:ascii="Arial" w:hAnsi="Arial" w:cs="Arial"/>
          <w:color w:val="000000"/>
          <w:sz w:val="21"/>
          <w:szCs w:val="21"/>
        </w:rPr>
      </w:pPr>
      <w:r w:rsidRPr="003953BC">
        <w:rPr>
          <w:rFonts w:ascii="Arial" w:hAnsi="Arial" w:cs="Arial"/>
          <w:color w:val="000000"/>
          <w:sz w:val="21"/>
          <w:szCs w:val="21"/>
        </w:rPr>
        <w:t>"Lorem ipsum dolor sit amet, consectetur adipiscing</w:t>
      </w:r>
      <w:ins w:id="2" w:author="Alan Guedes" w:date="2022-03-03T09:10:00Z">
        <w:r w:rsidR="00FE65D1" w:rsidRPr="003953BC">
          <w:rPr>
            <w:rFonts w:ascii="Arial" w:hAnsi="Arial" w:cs="Arial"/>
            <w:color w:val="000000"/>
            <w:sz w:val="21"/>
            <w:szCs w:val="21"/>
          </w:rPr>
          <w:t>s</w:t>
        </w:r>
      </w:ins>
      <w:r w:rsidRPr="003953BC">
        <w:rPr>
          <w:rFonts w:ascii="Arial" w:hAnsi="Arial" w:cs="Arial"/>
          <w:color w:val="000000"/>
          <w:sz w:val="21"/>
          <w:szCs w:val="21"/>
        </w:rPr>
        <w:t xml:space="preserve"> elit, sed do eiusmod tempor incididunt ut labore et dolore magna aliqua. Ut enim ad minim </w:t>
      </w:r>
      <w:ins w:id="3" w:author="Alan Guedes" w:date="2022-03-03T09:10:00Z">
        <w:r w:rsidR="00FE65D1" w:rsidRPr="003953BC">
          <w:rPr>
            <w:rFonts w:ascii="Arial" w:hAnsi="Arial" w:cs="Arial"/>
            <w:color w:val="000000"/>
            <w:sz w:val="21"/>
            <w:szCs w:val="21"/>
          </w:rPr>
          <w:t xml:space="preserve">do </w:t>
        </w:r>
      </w:ins>
      <w:r w:rsidRPr="003953BC">
        <w:rPr>
          <w:rFonts w:ascii="Arial" w:hAnsi="Arial" w:cs="Arial"/>
          <w:color w:val="000000"/>
          <w:sz w:val="21"/>
          <w:szCs w:val="21"/>
        </w:rPr>
        <w:t>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C733193" w14:textId="5DE57768" w:rsidR="007F39CC" w:rsidRPr="003953BC" w:rsidRDefault="007F39CC" w:rsidP="007F39CC">
      <w:pPr>
        <w:pStyle w:val="NormalWeb"/>
        <w:shd w:val="clear" w:color="auto" w:fill="FFFFFF"/>
        <w:spacing w:before="0" w:beforeAutospacing="0" w:after="225" w:afterAutospacing="0"/>
        <w:jc w:val="both"/>
        <w:rPr>
          <w:rFonts w:ascii="Arial" w:hAnsi="Arial" w:cs="Arial"/>
          <w:color w:val="000000"/>
          <w:sz w:val="21"/>
          <w:szCs w:val="21"/>
        </w:rPr>
      </w:pPr>
      <w:r w:rsidRPr="003953BC">
        <w:rPr>
          <w:rFonts w:ascii="Arial" w:hAnsi="Arial" w:cs="Arial"/>
          <w:color w:val="000000"/>
          <w:sz w:val="21"/>
          <w:szCs w:val="21"/>
        </w:rPr>
        <w:t xml:space="preserve">"Lorem ipsum dolor sit amet, consectetur adipiscing elit, sed do eiusmod tempor incididunt ut labore et dolore magna aliqua. Ut enim ad minim </w:t>
      </w:r>
      <w:ins w:id="4" w:author="Alan Guedes" w:date="2022-03-03T09:10:00Z">
        <w:r w:rsidR="00FE65D1" w:rsidRPr="003953BC">
          <w:rPr>
            <w:rFonts w:ascii="Arial" w:hAnsi="Arial" w:cs="Arial"/>
            <w:color w:val="000000"/>
            <w:sz w:val="21"/>
            <w:szCs w:val="21"/>
          </w:rPr>
          <w:t xml:space="preserve">Lorem </w:t>
        </w:r>
      </w:ins>
      <w:r w:rsidRPr="003953BC">
        <w:rPr>
          <w:rFonts w:ascii="Arial" w:hAnsi="Arial" w:cs="Arial"/>
          <w:color w:val="000000"/>
          <w:sz w:val="21"/>
          <w:szCs w:val="21"/>
        </w:rPr>
        <w:t>veniam</w:t>
      </w:r>
      <w:ins w:id="5" w:author="Alan Guedes" w:date="2022-03-03T09:10:00Z">
        <w:r w:rsidR="00FE65D1" w:rsidRPr="003953BC">
          <w:rPr>
            <w:rFonts w:ascii="Arial" w:hAnsi="Arial" w:cs="Arial"/>
            <w:color w:val="000000"/>
            <w:sz w:val="21"/>
            <w:szCs w:val="21"/>
          </w:rPr>
          <w:t xml:space="preserve"> </w:t>
        </w:r>
        <w:r w:rsidR="00FE65D1" w:rsidRPr="003953BC">
          <w:rPr>
            <w:rFonts w:ascii="Arial" w:hAnsi="Arial" w:cs="Arial"/>
            <w:color w:val="000000"/>
            <w:sz w:val="21"/>
            <w:szCs w:val="21"/>
          </w:rPr>
          <w:t>ipsum</w:t>
        </w:r>
      </w:ins>
      <w:r w:rsidRPr="003953BC">
        <w:rPr>
          <w:rFonts w:ascii="Arial" w:hAnsi="Arial" w:cs="Arial"/>
          <w:color w:val="000000"/>
          <w:sz w:val="21"/>
          <w:szCs w:val="21"/>
        </w:rPr>
        <w:t>,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3DDE9BE" w14:textId="751D1743" w:rsidR="007F39CC" w:rsidRPr="003953BC" w:rsidRDefault="007F39CC" w:rsidP="007F39CC">
      <w:pPr>
        <w:pStyle w:val="NormalWeb"/>
        <w:shd w:val="clear" w:color="auto" w:fill="FFFFFF"/>
        <w:spacing w:before="0" w:beforeAutospacing="0" w:after="225" w:afterAutospacing="0"/>
        <w:jc w:val="both"/>
        <w:rPr>
          <w:rFonts w:ascii="Arial" w:hAnsi="Arial" w:cs="Arial"/>
          <w:color w:val="000000"/>
          <w:sz w:val="21"/>
          <w:szCs w:val="21"/>
        </w:rPr>
      </w:pPr>
      <w:r w:rsidRPr="003953BC">
        <w:rPr>
          <w:rFonts w:ascii="Arial" w:hAnsi="Arial" w:cs="Arial"/>
          <w:color w:val="000000"/>
          <w:sz w:val="21"/>
          <w:szCs w:val="21"/>
        </w:rPr>
        <w:t xml:space="preserve">"Lorem ipsum dolor sit amet, consectetur </w:t>
      </w:r>
      <w:del w:id="6" w:author="Alan Guedes" w:date="2022-03-03T09:10:00Z">
        <w:r w:rsidRPr="003953BC" w:rsidDel="00FE65D1">
          <w:rPr>
            <w:rFonts w:ascii="Arial" w:hAnsi="Arial" w:cs="Arial"/>
            <w:color w:val="000000"/>
            <w:sz w:val="21"/>
            <w:szCs w:val="21"/>
          </w:rPr>
          <w:delText xml:space="preserve">adipiscing </w:delText>
        </w:r>
      </w:del>
      <w:r w:rsidRPr="003953BC">
        <w:rPr>
          <w:rFonts w:ascii="Arial" w:hAnsi="Arial" w:cs="Arial"/>
          <w:color w:val="000000"/>
          <w:sz w:val="21"/>
          <w:szCs w:val="21"/>
        </w:rPr>
        <w:t>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CE4806D" w14:textId="77777777" w:rsidR="00C0154B" w:rsidRPr="003953BC" w:rsidRDefault="00C0154B" w:rsidP="007F39CC">
      <w:pPr>
        <w:rPr>
          <w:lang w:val="en-US"/>
        </w:rPr>
      </w:pPr>
    </w:p>
    <w:sectPr w:rsidR="00C0154B" w:rsidRPr="003953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uedes">
    <w15:presenceInfo w15:providerId="Windows Live" w15:userId="1d422025cff3ec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NzI0MDEzMjIwN7RU0lEKTi0uzszPAykwrAUAc2Bz9CwAAAA="/>
  </w:docVars>
  <w:rsids>
    <w:rsidRoot w:val="007F39CC"/>
    <w:rsid w:val="000021D7"/>
    <w:rsid w:val="00261AD2"/>
    <w:rsid w:val="003953BC"/>
    <w:rsid w:val="00507D8E"/>
    <w:rsid w:val="00566B5E"/>
    <w:rsid w:val="0061307B"/>
    <w:rsid w:val="006E4D8B"/>
    <w:rsid w:val="007F39CC"/>
    <w:rsid w:val="008B5B92"/>
    <w:rsid w:val="00973158"/>
    <w:rsid w:val="009F5905"/>
    <w:rsid w:val="00A57FC9"/>
    <w:rsid w:val="00A714E3"/>
    <w:rsid w:val="00C0154B"/>
    <w:rsid w:val="00C22862"/>
    <w:rsid w:val="00C26130"/>
    <w:rsid w:val="00C57109"/>
    <w:rsid w:val="00C71491"/>
    <w:rsid w:val="00C95A9E"/>
    <w:rsid w:val="00DC0638"/>
    <w:rsid w:val="00EB0ECD"/>
    <w:rsid w:val="00EB7069"/>
    <w:rsid w:val="00ED0577"/>
    <w:rsid w:val="00EF0BC9"/>
    <w:rsid w:val="00F34BED"/>
    <w:rsid w:val="00F45AE3"/>
    <w:rsid w:val="00F6331C"/>
    <w:rsid w:val="00FC2D0D"/>
    <w:rsid w:val="00FE65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41FF"/>
  <w15:chartTrackingRefBased/>
  <w15:docId w15:val="{CCD8A955-50B2-4FBF-85FA-EF6E83DF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4E3"/>
    <w:pPr>
      <w:spacing w:after="0"/>
    </w:pPr>
    <w:rPr>
      <w:sz w:val="24"/>
      <w:lang w:val="en-GB"/>
    </w:rPr>
  </w:style>
  <w:style w:type="paragraph" w:styleId="Heading1">
    <w:name w:val="heading 1"/>
    <w:basedOn w:val="Normal"/>
    <w:link w:val="Heading1Char"/>
    <w:autoRedefine/>
    <w:uiPriority w:val="9"/>
    <w:qFormat/>
    <w:rsid w:val="00EF0BC9"/>
    <w:pPr>
      <w:spacing w:line="240" w:lineRule="auto"/>
      <w:outlineLvl w:val="0"/>
    </w:pPr>
    <w:rPr>
      <w:rFonts w:eastAsia="Times New Roman"/>
      <w:bCs/>
      <w:color w:val="2F5496" w:themeColor="accent1" w:themeShade="BF"/>
      <w:sz w:val="32"/>
      <w:szCs w:val="16"/>
      <w:lang w:val="pt-BR"/>
    </w:rPr>
  </w:style>
  <w:style w:type="paragraph" w:styleId="Heading2">
    <w:name w:val="heading 2"/>
    <w:basedOn w:val="Normal"/>
    <w:next w:val="Normal"/>
    <w:link w:val="Heading2Char"/>
    <w:autoRedefine/>
    <w:uiPriority w:val="9"/>
    <w:unhideWhenUsed/>
    <w:qFormat/>
    <w:rsid w:val="00A57F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A57FC9"/>
    <w:pPr>
      <w:keepNext/>
      <w:keepLines/>
      <w:spacing w:before="40"/>
      <w:outlineLvl w:val="2"/>
    </w:pPr>
    <w:rPr>
      <w:rFonts w:asciiTheme="majorHAnsi" w:eastAsiaTheme="majorEastAsia" w:hAnsiTheme="maj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C22862"/>
    <w:pPr>
      <w:spacing w:after="0" w:line="240" w:lineRule="auto"/>
    </w:pPr>
    <w:rPr>
      <w:lang w:val="en-GB"/>
    </w:rPr>
  </w:style>
  <w:style w:type="character" w:customStyle="1" w:styleId="Heading1Char">
    <w:name w:val="Heading 1 Char"/>
    <w:basedOn w:val="DefaultParagraphFont"/>
    <w:link w:val="Heading1"/>
    <w:uiPriority w:val="9"/>
    <w:rsid w:val="00EF0BC9"/>
    <w:rPr>
      <w:rFonts w:eastAsia="Times New Roman"/>
      <w:bCs/>
      <w:color w:val="2F5496" w:themeColor="accent1" w:themeShade="BF"/>
      <w:sz w:val="32"/>
      <w:szCs w:val="16"/>
      <w:lang w:val="pt-BR"/>
    </w:rPr>
  </w:style>
  <w:style w:type="character" w:customStyle="1" w:styleId="Heading2Char">
    <w:name w:val="Heading 2 Char"/>
    <w:basedOn w:val="DefaultParagraphFont"/>
    <w:link w:val="Heading2"/>
    <w:uiPriority w:val="9"/>
    <w:rsid w:val="00A57FC9"/>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A57FC9"/>
    <w:rPr>
      <w:rFonts w:asciiTheme="majorHAnsi" w:eastAsiaTheme="majorEastAsia" w:hAnsiTheme="majorHAnsi" w:cstheme="majorBidi"/>
      <w:color w:val="1F3763" w:themeColor="accent1" w:themeShade="7F"/>
      <w:sz w:val="26"/>
      <w:szCs w:val="24"/>
      <w:lang w:val="en-GB"/>
    </w:rPr>
  </w:style>
  <w:style w:type="paragraph" w:styleId="Title">
    <w:name w:val="Title"/>
    <w:basedOn w:val="Normal"/>
    <w:next w:val="Normal"/>
    <w:link w:val="TitleChar"/>
    <w:autoRedefine/>
    <w:uiPriority w:val="10"/>
    <w:qFormat/>
    <w:rsid w:val="00F45AE3"/>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F45AE3"/>
    <w:rPr>
      <w:rFonts w:asciiTheme="majorHAnsi" w:eastAsiaTheme="majorEastAsia" w:hAnsiTheme="majorHAnsi" w:cstheme="majorBidi"/>
      <w:spacing w:val="-10"/>
      <w:kern w:val="28"/>
      <w:szCs w:val="56"/>
    </w:rPr>
  </w:style>
  <w:style w:type="paragraph" w:styleId="ListParagraph">
    <w:name w:val="List Paragraph"/>
    <w:basedOn w:val="Normal"/>
    <w:autoRedefine/>
    <w:uiPriority w:val="34"/>
    <w:qFormat/>
    <w:rsid w:val="00F34BED"/>
    <w:pPr>
      <w:spacing w:line="240" w:lineRule="auto"/>
      <w:ind w:left="720"/>
      <w:contextualSpacing/>
    </w:pPr>
    <w:rPr>
      <w:rFonts w:eastAsia="Times New Roman" w:cs="Times New Roman"/>
      <w:szCs w:val="24"/>
      <w:lang w:val="en-US"/>
    </w:rPr>
  </w:style>
  <w:style w:type="paragraph" w:styleId="NormalWeb">
    <w:name w:val="Normal (Web)"/>
    <w:basedOn w:val="Normal"/>
    <w:uiPriority w:val="99"/>
    <w:semiHidden/>
    <w:unhideWhenUsed/>
    <w:rsid w:val="007F39CC"/>
    <w:pPr>
      <w:spacing w:before="100" w:beforeAutospacing="1" w:after="100" w:afterAutospacing="1" w:line="240" w:lineRule="auto"/>
    </w:pPr>
    <w:rPr>
      <w:rFonts w:ascii="Times New Roman" w:eastAsia="Times New Roman" w:hAnsi="Times New Roman" w:cs="Times New Roman"/>
      <w:szCs w:val="24"/>
      <w:lang w:val="en-US"/>
    </w:rPr>
  </w:style>
  <w:style w:type="paragraph" w:styleId="Revision">
    <w:name w:val="Revision"/>
    <w:hidden/>
    <w:uiPriority w:val="99"/>
    <w:semiHidden/>
    <w:rsid w:val="00FE65D1"/>
    <w:pPr>
      <w:spacing w:after="0" w:line="240" w:lineRule="auto"/>
    </w:pPr>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46140">
      <w:bodyDiv w:val="1"/>
      <w:marLeft w:val="0"/>
      <w:marRight w:val="0"/>
      <w:marTop w:val="0"/>
      <w:marBottom w:val="0"/>
      <w:divBdr>
        <w:top w:val="none" w:sz="0" w:space="0" w:color="auto"/>
        <w:left w:val="none" w:sz="0" w:space="0" w:color="auto"/>
        <w:bottom w:val="none" w:sz="0" w:space="0" w:color="auto"/>
        <w:right w:val="none" w:sz="0" w:space="0" w:color="auto"/>
      </w:divBdr>
    </w:div>
    <w:div w:id="624386307">
      <w:bodyDiv w:val="1"/>
      <w:marLeft w:val="0"/>
      <w:marRight w:val="0"/>
      <w:marTop w:val="0"/>
      <w:marBottom w:val="0"/>
      <w:divBdr>
        <w:top w:val="none" w:sz="0" w:space="0" w:color="auto"/>
        <w:left w:val="none" w:sz="0" w:space="0" w:color="auto"/>
        <w:bottom w:val="none" w:sz="0" w:space="0" w:color="auto"/>
        <w:right w:val="none" w:sz="0" w:space="0" w:color="auto"/>
      </w:divBdr>
    </w:div>
    <w:div w:id="1126922318">
      <w:bodyDiv w:val="1"/>
      <w:marLeft w:val="0"/>
      <w:marRight w:val="0"/>
      <w:marTop w:val="0"/>
      <w:marBottom w:val="0"/>
      <w:divBdr>
        <w:top w:val="none" w:sz="0" w:space="0" w:color="auto"/>
        <w:left w:val="none" w:sz="0" w:space="0" w:color="auto"/>
        <w:bottom w:val="none" w:sz="0" w:space="0" w:color="auto"/>
        <w:right w:val="none" w:sz="0" w:space="0" w:color="auto"/>
      </w:divBdr>
    </w:div>
    <w:div w:id="204204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Guedes</dc:creator>
  <cp:keywords/>
  <dc:description/>
  <cp:lastModifiedBy>Alan Guedes</cp:lastModifiedBy>
  <cp:revision>4</cp:revision>
  <dcterms:created xsi:type="dcterms:W3CDTF">2022-03-03T09:08:00Z</dcterms:created>
  <dcterms:modified xsi:type="dcterms:W3CDTF">2022-03-03T10:01:00Z</dcterms:modified>
</cp:coreProperties>
</file>