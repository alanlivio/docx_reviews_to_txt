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EBD82" w14:textId="77777777" w:rsidR="0049021F" w:rsidRDefault="0049021F" w:rsidP="0049021F">
      <w:pPr>
        <w:ind w:left="-15" w:right="-15"/>
      </w:pPr>
      <w:r>
        <w:t xml:space="preserve">carried out </w:t>
      </w:r>
      <w:del w:id="0" w:author="Alan Guedes" w:date="2024-02-20T16:55:00Z" w16du:dateUtc="2024-02-20T16:55:00Z">
        <w:r w:rsidDel="00474A99">
          <w:delText xml:space="preserve">on </w:delText>
        </w:r>
      </w:del>
      <w:ins w:id="1" w:author="Alan Guedes" w:date="2024-02-20T16:55:00Z" w16du:dateUtc="2024-02-20T16:55:00Z">
        <w:r>
          <w:t>w</w:t>
        </w:r>
      </w:ins>
      <w:ins w:id="2" w:author="Alan Guedes" w:date="2024-02-20T16:56:00Z" w16du:dateUtc="2024-02-20T16:56:00Z">
        <w:r>
          <w:t>hen</w:t>
        </w:r>
      </w:ins>
      <w:ins w:id="3" w:author="Alan Guedes" w:date="2024-02-20T16:55:00Z" w16du:dateUtc="2024-02-20T16:55:00Z">
        <w:r>
          <w:t xml:space="preserve"> </w:t>
        </w:r>
      </w:ins>
      <w:r>
        <w:t>evaluating video quality in 360</w:t>
      </w:r>
      <w:r>
        <w:rPr>
          <w:rFonts w:ascii="Cambria" w:eastAsia="Cambria" w:hAnsi="Cambria" w:cs="Cambria"/>
          <w:vertAlign w:val="superscript"/>
        </w:rPr>
        <w:t xml:space="preserve">◦ </w:t>
      </w:r>
      <w:r>
        <w:t xml:space="preserve">videos. </w:t>
      </w:r>
    </w:p>
    <w:p w14:paraId="2438D3BC" w14:textId="77777777" w:rsidR="0049021F" w:rsidRDefault="0049021F" w:rsidP="0049021F">
      <w:pPr>
        <w:ind w:left="-15" w:right="-15"/>
      </w:pPr>
    </w:p>
    <w:p w14:paraId="331FA3E9" w14:textId="77777777" w:rsidR="0049021F" w:rsidRDefault="0049021F" w:rsidP="0049021F">
      <w:pPr>
        <w:spacing w:after="76"/>
        <w:ind w:left="-15" w:right="-15"/>
      </w:pPr>
      <w:r>
        <w:t xml:space="preserve">by the ethics commission of </w:t>
      </w:r>
      <w:ins w:id="4" w:author="Alan Guedes" w:date="2024-02-20T16:58:00Z" w16du:dateUtc="2024-02-20T16:58:00Z">
        <w:r>
          <w:t xml:space="preserve">the </w:t>
        </w:r>
      </w:ins>
      <w:r>
        <w:rPr>
          <w:color w:val="7F7F7F"/>
        </w:rPr>
        <w:t xml:space="preserve">University </w:t>
      </w:r>
      <w:r>
        <w:t>was obtained ahead of the experiment.</w:t>
      </w:r>
    </w:p>
    <w:p w14:paraId="2F06028D" w14:textId="77777777" w:rsidR="0049021F" w:rsidRDefault="0049021F" w:rsidP="0049021F">
      <w:pPr>
        <w:spacing w:after="446"/>
        <w:ind w:left="-15" w:right="-15"/>
      </w:pPr>
      <w:r>
        <w:t xml:space="preserve">combinations with corresponding 95% </w:t>
      </w:r>
      <w:del w:id="5" w:author="Alan Guedes" w:date="2024-02-20T16:59:00Z" w16du:dateUtc="2024-02-20T16:59:00Z">
        <w:r w:rsidDel="00474A99">
          <w:delText xml:space="preserve">confident </w:delText>
        </w:r>
      </w:del>
      <w:ins w:id="6" w:author="Alan Guedes" w:date="2024-02-20T16:59:00Z" w16du:dateUtc="2024-02-20T16:59:00Z">
        <w:r>
          <w:t xml:space="preserve">confidence </w:t>
        </w:r>
      </w:ins>
      <w:r>
        <w:t xml:space="preserve">intervals for each </w:t>
      </w:r>
    </w:p>
    <w:p w14:paraId="149CAF98" w14:textId="77777777" w:rsidR="0049021F" w:rsidRDefault="0049021F" w:rsidP="0049021F">
      <w:pPr>
        <w:spacing w:after="140"/>
        <w:ind w:left="-15" w:right="-15"/>
      </w:pPr>
      <w:r>
        <w:t>Such salient events could then be optimize</w:t>
      </w:r>
      <w:ins w:id="7" w:author="Alan Guedes" w:date="2024-02-20T17:00:00Z" w16du:dateUtc="2024-02-20T17:00:00Z">
        <w:r>
          <w:t>d for</w:t>
        </w:r>
      </w:ins>
      <w:r>
        <w:t xml:space="preserve"> further video encoding. </w:t>
      </w:r>
    </w:p>
    <w:p w14:paraId="5A0921ED" w14:textId="77777777" w:rsidR="0049021F" w:rsidRDefault="0049021F" w:rsidP="0049021F">
      <w:pPr>
        <w:spacing w:after="14" w:line="231" w:lineRule="auto"/>
        <w:ind w:right="-15"/>
      </w:pPr>
    </w:p>
    <w:p w14:paraId="241EEA7D" w14:textId="77777777" w:rsidR="00795922" w:rsidRDefault="00795922" w:rsidP="00795922">
      <w:pPr>
        <w:spacing w:before="240" w:after="14" w:line="231" w:lineRule="auto"/>
        <w:ind w:right="-15"/>
      </w:pPr>
    </w:p>
    <w:p w14:paraId="74E86208" w14:textId="77777777" w:rsidR="00795922" w:rsidRPr="00795922" w:rsidRDefault="00795922" w:rsidP="00795922">
      <w:pPr>
        <w:pStyle w:val="NormalWeb"/>
        <w:shd w:val="clear" w:color="auto" w:fill="FFFFFF"/>
        <w:spacing w:before="24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GB"/>
        </w:rPr>
      </w:pPr>
    </w:p>
    <w:p w14:paraId="2CE4806D" w14:textId="77777777" w:rsidR="00C0154B" w:rsidRPr="003953BC" w:rsidRDefault="00C0154B" w:rsidP="00795922">
      <w:pPr>
        <w:spacing w:before="240"/>
        <w:rPr>
          <w:lang w:val="en-US"/>
        </w:rPr>
      </w:pPr>
    </w:p>
    <w:sectPr w:rsidR="00C0154B" w:rsidRPr="003953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an Guedes">
    <w15:presenceInfo w15:providerId="Windows Live" w15:userId="1d422025cff3ec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3NzI0MDEzMjIwN7RU0lEKTi0uzszPAykwrAUAc2Bz9CwAAAA="/>
  </w:docVars>
  <w:rsids>
    <w:rsidRoot w:val="007F39CC"/>
    <w:rsid w:val="000021D7"/>
    <w:rsid w:val="00117B1A"/>
    <w:rsid w:val="00261AD2"/>
    <w:rsid w:val="003953BC"/>
    <w:rsid w:val="00486F2A"/>
    <w:rsid w:val="0049021F"/>
    <w:rsid w:val="004C3DF9"/>
    <w:rsid w:val="00507D8E"/>
    <w:rsid w:val="00566B5E"/>
    <w:rsid w:val="005A48C5"/>
    <w:rsid w:val="0061307B"/>
    <w:rsid w:val="006E4D8B"/>
    <w:rsid w:val="006F3DFA"/>
    <w:rsid w:val="00795922"/>
    <w:rsid w:val="007F39CC"/>
    <w:rsid w:val="008B5B92"/>
    <w:rsid w:val="00973158"/>
    <w:rsid w:val="009E2517"/>
    <w:rsid w:val="009F5905"/>
    <w:rsid w:val="00A57FC9"/>
    <w:rsid w:val="00A714E3"/>
    <w:rsid w:val="00C0154B"/>
    <w:rsid w:val="00C22862"/>
    <w:rsid w:val="00C26130"/>
    <w:rsid w:val="00C57109"/>
    <w:rsid w:val="00C71491"/>
    <w:rsid w:val="00C95A9E"/>
    <w:rsid w:val="00CF3243"/>
    <w:rsid w:val="00DC0638"/>
    <w:rsid w:val="00EB0ECD"/>
    <w:rsid w:val="00EB7069"/>
    <w:rsid w:val="00ED0577"/>
    <w:rsid w:val="00EF0BC9"/>
    <w:rsid w:val="00F34BED"/>
    <w:rsid w:val="00F45AE3"/>
    <w:rsid w:val="00F6331C"/>
    <w:rsid w:val="00FC2D0D"/>
    <w:rsid w:val="00FE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0841FF"/>
  <w15:chartTrackingRefBased/>
  <w15:docId w15:val="{CCD8A955-50B2-4FBF-85FA-EF6E83DF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4E3"/>
    <w:pPr>
      <w:spacing w:after="0"/>
    </w:pPr>
    <w:rPr>
      <w:sz w:val="24"/>
      <w:lang w:val="en-GB"/>
    </w:rPr>
  </w:style>
  <w:style w:type="paragraph" w:styleId="Heading1">
    <w:name w:val="heading 1"/>
    <w:basedOn w:val="Normal"/>
    <w:link w:val="Heading1Char"/>
    <w:autoRedefine/>
    <w:uiPriority w:val="9"/>
    <w:qFormat/>
    <w:rsid w:val="00EF0BC9"/>
    <w:pPr>
      <w:spacing w:line="240" w:lineRule="auto"/>
      <w:outlineLvl w:val="0"/>
    </w:pPr>
    <w:rPr>
      <w:rFonts w:eastAsia="Times New Roman"/>
      <w:bCs/>
      <w:color w:val="2F5496" w:themeColor="accent1" w:themeShade="BF"/>
      <w:sz w:val="32"/>
      <w:szCs w:val="16"/>
      <w:lang w:val="pt-B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57F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57F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C22862"/>
    <w:pPr>
      <w:spacing w:after="0" w:line="240" w:lineRule="auto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F0BC9"/>
    <w:rPr>
      <w:rFonts w:eastAsia="Times New Roman"/>
      <w:bCs/>
      <w:color w:val="2F5496" w:themeColor="accent1" w:themeShade="BF"/>
      <w:sz w:val="32"/>
      <w:szCs w:val="1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A57FC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57FC9"/>
    <w:rPr>
      <w:rFonts w:asciiTheme="majorHAnsi" w:eastAsiaTheme="majorEastAsia" w:hAnsiTheme="majorHAnsi" w:cstheme="majorBidi"/>
      <w:color w:val="1F3763" w:themeColor="accent1" w:themeShade="7F"/>
      <w:sz w:val="26"/>
      <w:szCs w:val="24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45AE3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AE3"/>
    <w:rPr>
      <w:rFonts w:asciiTheme="majorHAnsi" w:eastAsiaTheme="majorEastAsia" w:hAnsiTheme="majorHAnsi" w:cstheme="majorBidi"/>
      <w:spacing w:val="-10"/>
      <w:kern w:val="28"/>
      <w:szCs w:val="56"/>
    </w:rPr>
  </w:style>
  <w:style w:type="paragraph" w:styleId="ListParagraph">
    <w:name w:val="List Paragraph"/>
    <w:basedOn w:val="Normal"/>
    <w:autoRedefine/>
    <w:uiPriority w:val="34"/>
    <w:qFormat/>
    <w:rsid w:val="00F34BED"/>
    <w:pPr>
      <w:spacing w:line="240" w:lineRule="auto"/>
      <w:ind w:left="720"/>
      <w:contextualSpacing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7F3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Revision">
    <w:name w:val="Revision"/>
    <w:hidden/>
    <w:uiPriority w:val="99"/>
    <w:semiHidden/>
    <w:rsid w:val="00FE65D1"/>
    <w:pPr>
      <w:spacing w:after="0" w:line="240" w:lineRule="auto"/>
    </w:pPr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1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257</Characters>
  <Application>Microsoft Office Word</Application>
  <DocSecurity>0</DocSecurity>
  <Lines>4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Guedes</dc:creator>
  <cp:keywords/>
  <dc:description/>
  <cp:lastModifiedBy>Alan Guedes</cp:lastModifiedBy>
  <cp:revision>11</cp:revision>
  <dcterms:created xsi:type="dcterms:W3CDTF">2022-03-03T09:08:00Z</dcterms:created>
  <dcterms:modified xsi:type="dcterms:W3CDTF">2024-06-06T15:54:00Z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4213eeba6fce975054c1d81534312537f58559836aba6d4e7b6576b64b09774b</vt:lpwstr>
  </property>
</Properties>
</file>